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2BA7" w14:textId="347C6C27" w:rsidR="007F47F2" w:rsidRPr="00562614" w:rsidRDefault="00547CCF" w:rsidP="00553058">
      <w:pPr>
        <w:pStyle w:val="a3"/>
        <w:jc w:val="center"/>
        <w:rPr>
          <w:rFonts w:ascii="Times New Roman" w:hAnsi="Times New Roman" w:cs="Times New Roman"/>
          <w:noProof/>
          <w:sz w:val="40"/>
          <w:szCs w:val="40"/>
          <w:lang w:val="en-AU"/>
        </w:rPr>
      </w:pPr>
      <w:r w:rsidRPr="00562614">
        <w:rPr>
          <w:rFonts w:ascii="Times New Roman" w:hAnsi="Times New Roman" w:cs="Times New Roman"/>
          <w:noProof/>
          <w:sz w:val="40"/>
          <w:szCs w:val="40"/>
          <w:lang w:val="en-AU"/>
        </w:rPr>
        <w:t>Sample Abstract Title</w:t>
      </w:r>
    </w:p>
    <w:p w14:paraId="244DF341" w14:textId="77777777" w:rsidR="00553058" w:rsidRPr="00562614" w:rsidRDefault="00553058" w:rsidP="00553058">
      <w:pPr>
        <w:rPr>
          <w:rFonts w:ascii="Times New Roman" w:hAnsi="Times New Roman" w:cs="Times New Roman"/>
          <w:lang w:val="en-AU"/>
        </w:rPr>
      </w:pPr>
    </w:p>
    <w:p w14:paraId="78FBAF1D" w14:textId="25117B39" w:rsidR="00553058" w:rsidRPr="00562614" w:rsidRDefault="00553058" w:rsidP="00553058">
      <w:pPr>
        <w:pStyle w:val="Authors"/>
        <w:rPr>
          <w:rFonts w:cs="Times New Roman"/>
        </w:rPr>
      </w:pPr>
      <w:r w:rsidRPr="00562614">
        <w:rPr>
          <w:rFonts w:cs="Times New Roman"/>
        </w:rPr>
        <w:t>Author Author</w:t>
      </w:r>
      <w:r w:rsidRPr="00562614">
        <w:rPr>
          <w:rFonts w:cs="Times New Roman"/>
          <w:vertAlign w:val="superscript"/>
        </w:rPr>
        <w:t>1,</w:t>
      </w:r>
      <w:proofErr w:type="gramStart"/>
      <w:r w:rsidRPr="00562614">
        <w:rPr>
          <w:rFonts w:cs="Times New Roman"/>
          <w:vertAlign w:val="superscript"/>
        </w:rPr>
        <w:t>2</w:t>
      </w:r>
      <w:r w:rsidRPr="00562614">
        <w:rPr>
          <w:rFonts w:cs="Times New Roman"/>
        </w:rPr>
        <w:t>,  Author</w:t>
      </w:r>
      <w:proofErr w:type="gramEnd"/>
      <w:r w:rsidRPr="00562614">
        <w:rPr>
          <w:rFonts w:cs="Times New Roman"/>
        </w:rPr>
        <w:t xml:space="preserve"> Author</w:t>
      </w:r>
      <w:r w:rsidRPr="00562614">
        <w:rPr>
          <w:rFonts w:cs="Times New Roman"/>
          <w:vertAlign w:val="superscript"/>
        </w:rPr>
        <w:t xml:space="preserve">1 </w:t>
      </w:r>
      <w:r w:rsidRPr="00562614">
        <w:rPr>
          <w:rFonts w:cs="Times New Roman"/>
        </w:rPr>
        <w:t>and Author Author</w:t>
      </w:r>
      <w:r w:rsidRPr="00562614">
        <w:rPr>
          <w:rFonts w:cs="Times New Roman"/>
          <w:vertAlign w:val="superscript"/>
        </w:rPr>
        <w:t>1</w:t>
      </w:r>
    </w:p>
    <w:p w14:paraId="69633733" w14:textId="1135FB6F" w:rsidR="00553058" w:rsidRPr="00562614" w:rsidRDefault="00553058" w:rsidP="00553058">
      <w:pPr>
        <w:pStyle w:val="Institute"/>
        <w:rPr>
          <w:rFonts w:cs="Times New Roman"/>
        </w:rPr>
      </w:pPr>
      <w:r w:rsidRPr="00562614">
        <w:rPr>
          <w:rFonts w:cs="Times New Roman"/>
          <w:vertAlign w:val="superscript"/>
        </w:rPr>
        <w:t>1</w:t>
      </w:r>
      <w:r w:rsidRPr="00562614">
        <w:rPr>
          <w:rFonts w:cs="Times New Roman"/>
        </w:rPr>
        <w:t>Institution 1, Address 1</w:t>
      </w:r>
    </w:p>
    <w:p w14:paraId="1E498AC1" w14:textId="36FA26AF" w:rsidR="00553058" w:rsidRPr="00562614" w:rsidRDefault="00553058" w:rsidP="00553058">
      <w:pPr>
        <w:pStyle w:val="Institute"/>
        <w:rPr>
          <w:rFonts w:cs="Times New Roman"/>
        </w:rPr>
      </w:pPr>
      <w:r w:rsidRPr="00562614">
        <w:rPr>
          <w:rFonts w:cs="Times New Roman"/>
          <w:vertAlign w:val="superscript"/>
        </w:rPr>
        <w:t>2</w:t>
      </w:r>
      <w:r w:rsidRPr="00562614">
        <w:rPr>
          <w:rFonts w:cs="Times New Roman"/>
        </w:rPr>
        <w:t xml:space="preserve">Institution, </w:t>
      </w:r>
      <w:r w:rsidR="00445C15" w:rsidRPr="00562614">
        <w:rPr>
          <w:rFonts w:cs="Times New Roman"/>
        </w:rPr>
        <w:t>Address</w:t>
      </w:r>
      <w:r w:rsidRPr="00562614">
        <w:rPr>
          <w:rFonts w:cs="Times New Roman"/>
        </w:rPr>
        <w:t xml:space="preserve"> 2.</w:t>
      </w:r>
    </w:p>
    <w:p w14:paraId="065CBED2" w14:textId="055A16B6" w:rsidR="00553058" w:rsidRPr="00562614" w:rsidRDefault="00562614" w:rsidP="00553058">
      <w:pPr>
        <w:pStyle w:val="Institute"/>
        <w:rPr>
          <w:rStyle w:val="Monospaced"/>
          <w:rFonts w:ascii="Times New Roman" w:hAnsi="Times New Roman" w:cs="Times New Roman"/>
        </w:rPr>
      </w:pPr>
      <w:r>
        <w:rPr>
          <w:rStyle w:val="Monospaced"/>
          <w:rFonts w:ascii="Times New Roman" w:hAnsi="Times New Roman" w:cs="Times New Roman"/>
        </w:rPr>
        <w:t>a</w:t>
      </w:r>
      <w:r w:rsidR="00445C15" w:rsidRPr="00562614">
        <w:rPr>
          <w:rStyle w:val="Monospaced"/>
          <w:rFonts w:ascii="Times New Roman" w:hAnsi="Times New Roman" w:cs="Times New Roman"/>
        </w:rPr>
        <w:t>uthor1</w:t>
      </w:r>
      <w:r w:rsidR="00553058" w:rsidRPr="00562614">
        <w:rPr>
          <w:rStyle w:val="Monospaced"/>
          <w:rFonts w:ascii="Times New Roman" w:hAnsi="Times New Roman" w:cs="Times New Roman"/>
        </w:rPr>
        <w:t>@</w:t>
      </w:r>
      <w:r w:rsidR="00445C15" w:rsidRPr="00562614">
        <w:rPr>
          <w:rStyle w:val="Monospaced"/>
          <w:rFonts w:ascii="Times New Roman" w:hAnsi="Times New Roman" w:cs="Times New Roman"/>
        </w:rPr>
        <w:t>institution</w:t>
      </w:r>
      <w:r w:rsidR="00553058" w:rsidRPr="00562614">
        <w:rPr>
          <w:rStyle w:val="Monospaced"/>
          <w:rFonts w:ascii="Times New Roman" w:hAnsi="Times New Roman" w:cs="Times New Roman"/>
        </w:rPr>
        <w:t xml:space="preserve">.com, </w:t>
      </w:r>
      <w:r w:rsidR="00445C15" w:rsidRPr="00562614">
        <w:rPr>
          <w:rStyle w:val="Monospaced"/>
          <w:rFonts w:ascii="Times New Roman" w:hAnsi="Times New Roman" w:cs="Times New Roman"/>
        </w:rPr>
        <w:t>author2</w:t>
      </w:r>
      <w:r w:rsidR="00553058" w:rsidRPr="00562614">
        <w:rPr>
          <w:rStyle w:val="Monospaced"/>
          <w:rFonts w:ascii="Times New Roman" w:hAnsi="Times New Roman" w:cs="Times New Roman"/>
        </w:rPr>
        <w:t>@</w:t>
      </w:r>
      <w:r w:rsidR="00445C15" w:rsidRPr="00562614">
        <w:rPr>
          <w:rStyle w:val="Monospaced"/>
          <w:rFonts w:ascii="Times New Roman" w:hAnsi="Times New Roman" w:cs="Times New Roman"/>
        </w:rPr>
        <w:t>institution.com</w:t>
      </w:r>
    </w:p>
    <w:p w14:paraId="74CA62B4" w14:textId="77777777" w:rsidR="00547CCF" w:rsidRPr="00562614" w:rsidRDefault="00547CCF" w:rsidP="00547CCF">
      <w:pPr>
        <w:spacing w:line="360" w:lineRule="auto"/>
        <w:jc w:val="both"/>
        <w:rPr>
          <w:rFonts w:ascii="Times New Roman" w:hAnsi="Times New Roman" w:cs="Times New Roman"/>
          <w:noProof/>
          <w:sz w:val="20"/>
          <w:lang w:val="en-AU"/>
        </w:rPr>
      </w:pPr>
    </w:p>
    <w:p w14:paraId="133986C9" w14:textId="77777777" w:rsidR="00547CCF" w:rsidRPr="00562614" w:rsidRDefault="00547CCF" w:rsidP="00547CCF">
      <w:pPr>
        <w:spacing w:line="360" w:lineRule="auto"/>
        <w:jc w:val="both"/>
        <w:rPr>
          <w:rFonts w:ascii="Times New Roman" w:hAnsi="Times New Roman" w:cs="Times New Roman"/>
          <w:noProof/>
          <w:sz w:val="20"/>
          <w:lang w:val="en-AU"/>
        </w:rPr>
      </w:pPr>
      <w:commentRangeStart w:id="0"/>
      <w:commentRangeStart w:id="1"/>
      <w:r w:rsidRPr="00562614">
        <w:rPr>
          <w:rFonts w:ascii="Times New Roman" w:hAnsi="Times New Roman" w:cs="Times New Roman"/>
          <w:b/>
          <w:noProof/>
          <w:sz w:val="20"/>
          <w:lang w:val="en-AU"/>
        </w:rPr>
        <w:t>[Introduction/Motivation:]</w:t>
      </w:r>
      <w:r w:rsidRPr="00562614">
        <w:rPr>
          <w:rFonts w:ascii="Times New Roman" w:hAnsi="Times New Roman" w:cs="Times New Roman"/>
          <w:noProof/>
          <w:sz w:val="20"/>
          <w:lang w:val="en-AU"/>
        </w:rPr>
        <w:t xml:space="preserve"> </w:t>
      </w:r>
    </w:p>
    <w:p w14:paraId="20F47602" w14:textId="77777777" w:rsidR="00547CCF" w:rsidRPr="00562614" w:rsidRDefault="00547CCF" w:rsidP="00547CCF">
      <w:pPr>
        <w:spacing w:line="360" w:lineRule="auto"/>
        <w:jc w:val="both"/>
        <w:rPr>
          <w:rFonts w:ascii="Times New Roman" w:hAnsi="Times New Roman" w:cs="Times New Roman"/>
          <w:noProof/>
          <w:sz w:val="20"/>
          <w:lang w:val="en-AU"/>
        </w:rPr>
      </w:pPr>
      <w:bookmarkStart w:id="2" w:name="OLE_LINK1"/>
      <w:bookmarkStart w:id="3" w:name="OLE_LINK2"/>
      <w:r w:rsidRPr="00562614">
        <w:rPr>
          <w:rFonts w:ascii="Times New Roman" w:hAnsi="Times New Roman" w:cs="Times New Roman"/>
          <w:noProof/>
          <w:sz w:val="20"/>
          <w:lang w:val="en-AU"/>
        </w:rPr>
        <w:t>Lorem ipsum dolor sit amet, consetetur sadipscing elitr, sed diam nonumy eirmod tempor invidunt ut labore et dolore magna aliquyam erat, sed diam voluptua. At vero eos et accusam et justo duo dolores et ea rebum</w:t>
      </w:r>
      <w:bookmarkEnd w:id="2"/>
      <w:bookmarkEnd w:id="3"/>
      <w:r w:rsidRPr="00562614">
        <w:rPr>
          <w:rFonts w:ascii="Times New Roman" w:hAnsi="Times New Roman" w:cs="Times New Roman"/>
          <w:noProof/>
          <w:sz w:val="20"/>
          <w:lang w:val="en-AU"/>
        </w:rPr>
        <w:t xml:space="preserve">.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5D5FEBEA" w14:textId="77777777" w:rsidR="00547CCF" w:rsidRPr="00562614" w:rsidRDefault="00547CCF" w:rsidP="00547CCF">
      <w:pPr>
        <w:spacing w:line="360" w:lineRule="auto"/>
        <w:jc w:val="both"/>
        <w:rPr>
          <w:rFonts w:ascii="Times New Roman" w:hAnsi="Times New Roman" w:cs="Times New Roman"/>
          <w:noProof/>
          <w:sz w:val="20"/>
          <w:lang w:val="en-AU"/>
        </w:rPr>
      </w:pPr>
    </w:p>
    <w:p w14:paraId="43EA4AE5" w14:textId="77777777" w:rsidR="00547CCF" w:rsidRPr="00562614" w:rsidRDefault="00547CCF" w:rsidP="00547CCF">
      <w:pPr>
        <w:spacing w:line="360" w:lineRule="auto"/>
        <w:jc w:val="both"/>
        <w:rPr>
          <w:rFonts w:ascii="Times New Roman" w:hAnsi="Times New Roman" w:cs="Times New Roman"/>
          <w:noProof/>
          <w:sz w:val="20"/>
          <w:lang w:val="en-AU"/>
        </w:rPr>
      </w:pPr>
      <w:r w:rsidRPr="00562614">
        <w:rPr>
          <w:rFonts w:ascii="Times New Roman" w:hAnsi="Times New Roman" w:cs="Times New Roman"/>
          <w:b/>
          <w:noProof/>
          <w:sz w:val="20"/>
          <w:lang w:val="en-AU"/>
        </w:rPr>
        <w:t>[Methods:]</w:t>
      </w:r>
      <w:r w:rsidRPr="00562614">
        <w:rPr>
          <w:rFonts w:ascii="Times New Roman" w:hAnsi="Times New Roman" w:cs="Times New Roman"/>
          <w:noProof/>
          <w:sz w:val="20"/>
          <w:lang w:val="en-AU"/>
        </w:rPr>
        <w:t xml:space="preserve"> </w:t>
      </w:r>
    </w:p>
    <w:p w14:paraId="0E4819B2" w14:textId="77777777" w:rsidR="00547CCF" w:rsidRPr="00562614" w:rsidRDefault="00547CCF" w:rsidP="00547CCF">
      <w:pPr>
        <w:spacing w:line="360" w:lineRule="auto"/>
        <w:jc w:val="both"/>
        <w:rPr>
          <w:rFonts w:ascii="Times New Roman" w:hAnsi="Times New Roman" w:cs="Times New Roman"/>
          <w:noProof/>
          <w:sz w:val="20"/>
          <w:lang w:val="en-AU"/>
        </w:rPr>
      </w:pPr>
      <w:r w:rsidRPr="00562614">
        <w:rPr>
          <w:rFonts w:ascii="Times New Roman" w:hAnsi="Times New Roman" w:cs="Times New Roman"/>
          <w:noProof/>
          <w:sz w:val="20"/>
          <w:lang w:val="en-AU"/>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F0E87B8" w14:textId="77777777" w:rsidR="00547CCF" w:rsidRPr="00562614" w:rsidRDefault="00547CCF" w:rsidP="00547CCF">
      <w:pPr>
        <w:spacing w:line="360" w:lineRule="auto"/>
        <w:jc w:val="both"/>
        <w:rPr>
          <w:rFonts w:ascii="Times New Roman" w:hAnsi="Times New Roman" w:cs="Times New Roman"/>
          <w:noProof/>
          <w:sz w:val="20"/>
          <w:lang w:val="en-AU"/>
        </w:rPr>
      </w:pPr>
    </w:p>
    <w:p w14:paraId="6B7997AD" w14:textId="77777777" w:rsidR="00547CCF" w:rsidRPr="00562614" w:rsidRDefault="00547CCF" w:rsidP="00547CCF">
      <w:pPr>
        <w:spacing w:line="360" w:lineRule="auto"/>
        <w:jc w:val="both"/>
        <w:rPr>
          <w:rFonts w:ascii="Times New Roman" w:hAnsi="Times New Roman" w:cs="Times New Roman"/>
          <w:noProof/>
          <w:sz w:val="20"/>
          <w:lang w:val="en-AU"/>
        </w:rPr>
      </w:pPr>
      <w:r w:rsidRPr="00562614">
        <w:rPr>
          <w:rFonts w:ascii="Times New Roman" w:hAnsi="Times New Roman" w:cs="Times New Roman"/>
          <w:b/>
          <w:noProof/>
          <w:sz w:val="20"/>
          <w:lang w:val="en-AU"/>
        </w:rPr>
        <w:t>[Results and Discussion:]</w:t>
      </w:r>
      <w:r w:rsidRPr="00562614">
        <w:rPr>
          <w:rFonts w:ascii="Times New Roman" w:hAnsi="Times New Roman" w:cs="Times New Roman"/>
          <w:noProof/>
          <w:sz w:val="20"/>
          <w:lang w:val="en-AU"/>
        </w:rPr>
        <w:t xml:space="preserve"> </w:t>
      </w:r>
    </w:p>
    <w:p w14:paraId="32BCAF2D" w14:textId="123C8C48" w:rsidR="00547CCF" w:rsidRPr="00562614" w:rsidRDefault="00547CCF" w:rsidP="00547CCF">
      <w:pPr>
        <w:spacing w:line="360" w:lineRule="auto"/>
        <w:jc w:val="both"/>
        <w:rPr>
          <w:rFonts w:ascii="Times New Roman" w:hAnsi="Times New Roman" w:cs="Times New Roman"/>
          <w:noProof/>
          <w:sz w:val="20"/>
          <w:lang w:val="en-AU"/>
        </w:rPr>
      </w:pPr>
      <w:r w:rsidRPr="00562614">
        <w:rPr>
          <w:rFonts w:ascii="Times New Roman" w:hAnsi="Times New Roman" w:cs="Times New Roman"/>
          <w:noProof/>
          <w:sz w:val="20"/>
          <w:lang w:val="en-AU"/>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37DE726F" w14:textId="2DA5ECE3" w:rsidR="00445C15" w:rsidRPr="00562614" w:rsidDel="002016F5" w:rsidRDefault="00445C15" w:rsidP="00547CCF">
      <w:pPr>
        <w:spacing w:line="360" w:lineRule="auto"/>
        <w:jc w:val="both"/>
        <w:rPr>
          <w:del w:id="4" w:author="李 洋" w:date="2018-07-31T05:54:00Z"/>
          <w:rFonts w:ascii="Times New Roman" w:hAnsi="Times New Roman" w:cs="Times New Roman"/>
          <w:noProof/>
          <w:sz w:val="20"/>
          <w:lang w:val="en-AU"/>
        </w:rPr>
      </w:pPr>
    </w:p>
    <w:p w14:paraId="65E244A5" w14:textId="7CEAE183" w:rsidR="00562614" w:rsidRPr="00562614" w:rsidDel="002016F5" w:rsidRDefault="00562614" w:rsidP="00547CCF">
      <w:pPr>
        <w:spacing w:line="360" w:lineRule="auto"/>
        <w:jc w:val="both"/>
        <w:rPr>
          <w:del w:id="5" w:author="李 洋" w:date="2018-07-31T05:54:00Z"/>
          <w:rFonts w:ascii="Times New Roman" w:hAnsi="Times New Roman" w:cs="Times New Roman"/>
          <w:b/>
          <w:noProof/>
          <w:sz w:val="20"/>
          <w:szCs w:val="20"/>
          <w:lang w:val="en-AU"/>
        </w:rPr>
      </w:pPr>
    </w:p>
    <w:p w14:paraId="2198980D" w14:textId="1FF698F1" w:rsidR="00562614" w:rsidRPr="00562614" w:rsidDel="002016F5" w:rsidRDefault="00562614" w:rsidP="00562614">
      <w:pPr>
        <w:rPr>
          <w:del w:id="6" w:author="李 洋" w:date="2018-07-31T05:54:00Z"/>
          <w:rFonts w:ascii="Times New Roman" w:hAnsi="Times New Roman" w:cs="Times New Roman"/>
          <w:b/>
          <w:noProof/>
          <w:sz w:val="20"/>
          <w:szCs w:val="20"/>
          <w:lang w:val="en-AU"/>
        </w:rPr>
      </w:pPr>
    </w:p>
    <w:p w14:paraId="60E2C778" w14:textId="5FE65004" w:rsidR="00547CCF" w:rsidRPr="00562614" w:rsidRDefault="00547CCF" w:rsidP="00562614">
      <w:pPr>
        <w:rPr>
          <w:rFonts w:ascii="Times New Roman" w:hAnsi="Times New Roman" w:cs="Times New Roman"/>
          <w:b/>
          <w:noProof/>
          <w:sz w:val="20"/>
          <w:szCs w:val="20"/>
          <w:lang w:val="en-AU"/>
        </w:rPr>
      </w:pPr>
      <w:r w:rsidRPr="00562614">
        <w:rPr>
          <w:rFonts w:ascii="Times New Roman" w:hAnsi="Times New Roman" w:cs="Times New Roman"/>
          <w:b/>
          <w:noProof/>
          <w:sz w:val="20"/>
          <w:szCs w:val="20"/>
          <w:lang w:val="en-AU"/>
        </w:rPr>
        <w:t>References</w:t>
      </w:r>
      <w:r w:rsidR="00AA0C6F" w:rsidRPr="00562614">
        <w:rPr>
          <w:rFonts w:ascii="Times New Roman" w:hAnsi="Times New Roman" w:cs="Times New Roman"/>
          <w:b/>
          <w:noProof/>
          <w:sz w:val="20"/>
          <w:szCs w:val="20"/>
          <w:lang w:val="en-AU"/>
        </w:rPr>
        <w:t>:</w:t>
      </w:r>
    </w:p>
    <w:p w14:paraId="788175DA" w14:textId="4303CDEF" w:rsidR="00553058" w:rsidRPr="00562614" w:rsidRDefault="00553058" w:rsidP="00553058">
      <w:pPr>
        <w:spacing w:line="360" w:lineRule="auto"/>
        <w:jc w:val="both"/>
        <w:rPr>
          <w:rFonts w:ascii="Times New Roman" w:hAnsi="Times New Roman" w:cs="Times New Roman"/>
          <w:sz w:val="18"/>
          <w:szCs w:val="18"/>
        </w:rPr>
      </w:pPr>
      <w:r w:rsidRPr="00562614">
        <w:rPr>
          <w:rFonts w:ascii="Times New Roman" w:hAnsi="Times New Roman" w:cs="Times New Roman"/>
          <w:sz w:val="18"/>
          <w:szCs w:val="18"/>
        </w:rPr>
        <w:t xml:space="preserve">[1] N. Surname. Title of the book. </w:t>
      </w:r>
      <w:r w:rsidRPr="00562614">
        <w:rPr>
          <w:rFonts w:ascii="Times New Roman" w:hAnsi="Times New Roman" w:cs="Times New Roman"/>
          <w:i/>
          <w:sz w:val="18"/>
          <w:szCs w:val="18"/>
        </w:rPr>
        <w:t>Publisher</w:t>
      </w:r>
      <w:r w:rsidRPr="00562614">
        <w:rPr>
          <w:rFonts w:ascii="Times New Roman" w:hAnsi="Times New Roman" w:cs="Times New Roman"/>
          <w:sz w:val="18"/>
          <w:szCs w:val="18"/>
        </w:rPr>
        <w:t xml:space="preserve">. YEAR. </w:t>
      </w:r>
    </w:p>
    <w:p w14:paraId="42A88E08" w14:textId="18DF6595" w:rsidR="00553058" w:rsidRPr="00562614" w:rsidRDefault="00553058" w:rsidP="00553058">
      <w:pPr>
        <w:spacing w:line="360" w:lineRule="auto"/>
        <w:jc w:val="both"/>
        <w:rPr>
          <w:rFonts w:ascii="Times New Roman" w:hAnsi="Times New Roman" w:cs="Times New Roman"/>
          <w:sz w:val="18"/>
          <w:szCs w:val="18"/>
        </w:rPr>
      </w:pPr>
      <w:r w:rsidRPr="00562614">
        <w:rPr>
          <w:rFonts w:ascii="Times New Roman" w:hAnsi="Times New Roman" w:cs="Times New Roman"/>
          <w:sz w:val="18"/>
          <w:szCs w:val="18"/>
        </w:rPr>
        <w:t xml:space="preserve">[2] N. Surname, N.Surname and N.Surname. Title of the paper . </w:t>
      </w:r>
      <w:r w:rsidRPr="00562614">
        <w:rPr>
          <w:rFonts w:ascii="Times New Roman" w:hAnsi="Times New Roman" w:cs="Times New Roman"/>
          <w:i/>
          <w:sz w:val="18"/>
          <w:szCs w:val="18"/>
        </w:rPr>
        <w:t>Title of the jounal</w:t>
      </w:r>
      <w:r w:rsidRPr="00562614">
        <w:rPr>
          <w:rFonts w:ascii="Times New Roman" w:hAnsi="Times New Roman" w:cs="Times New Roman"/>
          <w:sz w:val="18"/>
          <w:szCs w:val="18"/>
        </w:rPr>
        <w:t xml:space="preserve">, VOL(ISSUE):pp–pp, YEAR. </w:t>
      </w:r>
    </w:p>
    <w:p w14:paraId="091C6240" w14:textId="200163C3" w:rsidR="00553058" w:rsidRPr="00562614" w:rsidRDefault="00553058" w:rsidP="00553058">
      <w:pPr>
        <w:spacing w:line="360" w:lineRule="auto"/>
        <w:jc w:val="both"/>
        <w:rPr>
          <w:rFonts w:ascii="Times New Roman" w:hAnsi="Times New Roman" w:cs="Times New Roman"/>
          <w:sz w:val="18"/>
          <w:szCs w:val="18"/>
        </w:rPr>
      </w:pPr>
      <w:r w:rsidRPr="00562614">
        <w:rPr>
          <w:rFonts w:ascii="Times New Roman" w:hAnsi="Times New Roman" w:cs="Times New Roman"/>
          <w:sz w:val="18"/>
          <w:szCs w:val="18"/>
        </w:rPr>
        <w:t xml:space="preserve">[3] N. Surname, N.Surname and N.Surname. Title of the paper . In proceedings of </w:t>
      </w:r>
      <w:r w:rsidRPr="00562614">
        <w:rPr>
          <w:rFonts w:ascii="Times New Roman" w:hAnsi="Times New Roman" w:cs="Times New Roman"/>
          <w:i/>
          <w:sz w:val="18"/>
          <w:szCs w:val="18"/>
        </w:rPr>
        <w:t>Name of the conference</w:t>
      </w:r>
      <w:r w:rsidRPr="00562614">
        <w:rPr>
          <w:rFonts w:ascii="Times New Roman" w:hAnsi="Times New Roman" w:cs="Times New Roman"/>
          <w:sz w:val="18"/>
          <w:szCs w:val="18"/>
        </w:rPr>
        <w:t xml:space="preserve">, VOL(ISSUE):pp–pp, YEAR. </w:t>
      </w:r>
      <w:commentRangeEnd w:id="0"/>
      <w:r w:rsidR="00B97FBE">
        <w:rPr>
          <w:rStyle w:val="af0"/>
        </w:rPr>
        <w:commentReference w:id="0"/>
      </w:r>
      <w:commentRangeEnd w:id="1"/>
      <w:r w:rsidR="004D78EA">
        <w:rPr>
          <w:rStyle w:val="af0"/>
        </w:rPr>
        <w:commentReference w:id="1"/>
      </w:r>
    </w:p>
    <w:p w14:paraId="03691729" w14:textId="6091564C" w:rsidR="00547CCF" w:rsidRDefault="00547CCF" w:rsidP="00553058">
      <w:pPr>
        <w:spacing w:line="360" w:lineRule="auto"/>
        <w:jc w:val="both"/>
        <w:rPr>
          <w:ins w:id="7" w:author="renxiangshi@gmail.com" w:date="2018-07-30T10:58:00Z"/>
          <w:rFonts w:ascii="Times New Roman" w:hAnsi="Times New Roman" w:cs="Times New Roman"/>
          <w:noProof/>
          <w:sz w:val="20"/>
          <w:lang w:val="en-AU"/>
        </w:rPr>
      </w:pPr>
    </w:p>
    <w:p w14:paraId="379F2C70" w14:textId="77777777" w:rsidR="00A506B6" w:rsidRDefault="00A506B6" w:rsidP="00553058">
      <w:pPr>
        <w:spacing w:line="360" w:lineRule="auto"/>
        <w:jc w:val="both"/>
        <w:rPr>
          <w:ins w:id="8" w:author="renxiangshi@gmail.com" w:date="2018-07-30T10:58:00Z"/>
          <w:rFonts w:ascii="Times New Roman" w:hAnsi="Times New Roman" w:cs="Times New Roman"/>
          <w:noProof/>
          <w:sz w:val="20"/>
          <w:lang w:val="en-AU"/>
        </w:rPr>
      </w:pPr>
    </w:p>
    <w:p w14:paraId="70788E90" w14:textId="5C022E43" w:rsidR="00A506B6" w:rsidRDefault="00A506B6">
      <w:pPr>
        <w:rPr>
          <w:ins w:id="9" w:author="renxiangshi@gmail.com" w:date="2018-07-30T10:58:00Z"/>
          <w:rFonts w:ascii="Times New Roman" w:hAnsi="Times New Roman" w:cs="Times New Roman"/>
          <w:noProof/>
          <w:sz w:val="20"/>
          <w:lang w:val="en-AU"/>
        </w:rPr>
      </w:pPr>
      <w:ins w:id="10" w:author="renxiangshi@gmail.com" w:date="2018-07-30T10:58:00Z">
        <w:r>
          <w:rPr>
            <w:rFonts w:ascii="Times New Roman" w:hAnsi="Times New Roman" w:cs="Times New Roman"/>
            <w:noProof/>
            <w:sz w:val="20"/>
            <w:lang w:val="en-AU"/>
          </w:rPr>
          <w:br w:type="page"/>
        </w:r>
      </w:ins>
    </w:p>
    <w:p w14:paraId="36649D40" w14:textId="77777777" w:rsidR="00A506B6" w:rsidRPr="00156F9F" w:rsidRDefault="00A506B6" w:rsidP="00A506B6">
      <w:pPr>
        <w:shd w:val="clear" w:color="auto" w:fill="FFFFFF"/>
        <w:rPr>
          <w:rFonts w:ascii="Arial" w:eastAsia="MS PGothic" w:hAnsi="Arial" w:cs="Arial"/>
          <w:color w:val="222222"/>
          <w:sz w:val="19"/>
          <w:szCs w:val="19"/>
          <w:lang w:val="en-US" w:eastAsia="ja-JP"/>
        </w:rPr>
      </w:pPr>
      <w:r w:rsidRPr="00156F9F">
        <w:rPr>
          <w:rFonts w:ascii="Arial" w:eastAsia="MS PGothic" w:hAnsi="Arial" w:cs="Arial"/>
          <w:color w:val="222222"/>
          <w:sz w:val="19"/>
          <w:szCs w:val="19"/>
          <w:lang w:val="en-US" w:eastAsia="ja-JP"/>
        </w:rPr>
        <w:lastRenderedPageBreak/>
        <w:t>Call for abstract</w:t>
      </w:r>
    </w:p>
    <w:p w14:paraId="4CF16D93" w14:textId="63BE91D1" w:rsidR="00A506B6" w:rsidRPr="00156F9F" w:rsidRDefault="00A506B6" w:rsidP="00A506B6">
      <w:pPr>
        <w:shd w:val="clear" w:color="auto" w:fill="FFFFFF"/>
        <w:rPr>
          <w:rFonts w:ascii="Arial" w:eastAsia="MS PGothic" w:hAnsi="Arial" w:cs="Arial"/>
          <w:color w:val="222222"/>
          <w:sz w:val="19"/>
          <w:szCs w:val="19"/>
          <w:lang w:val="en-US" w:eastAsia="ja-JP"/>
        </w:rPr>
      </w:pPr>
      <w:bookmarkStart w:id="11" w:name="OLE_LINK3"/>
      <w:bookmarkStart w:id="12" w:name="OLE_LINK4"/>
      <w:r w:rsidRPr="00156F9F">
        <w:rPr>
          <w:rFonts w:ascii="Arial" w:eastAsia="MS PGothic" w:hAnsi="Arial" w:cs="Arial"/>
          <w:color w:val="222222"/>
          <w:sz w:val="19"/>
          <w:szCs w:val="19"/>
          <w:lang w:val="en-US" w:eastAsia="ja-JP"/>
        </w:rPr>
        <w:t xml:space="preserve">Authors </w:t>
      </w:r>
      <w:r w:rsidRPr="00156F9F">
        <w:rPr>
          <w:rFonts w:ascii="Arial" w:eastAsia="MS PGothic" w:hAnsi="Arial" w:cs="Arial"/>
          <w:color w:val="222222"/>
          <w:sz w:val="19"/>
          <w:szCs w:val="19"/>
          <w:lang w:val="en-US" w:eastAsia="ja-JP"/>
        </w:rPr>
        <w:t xml:space="preserve">are required to submit abstracts for their presentation at </w:t>
      </w:r>
      <w:proofErr w:type="spellStart"/>
      <w:r w:rsidRPr="00156F9F">
        <w:rPr>
          <w:rFonts w:ascii="Arial" w:eastAsia="MS PGothic" w:hAnsi="Arial" w:cs="Arial"/>
          <w:color w:val="222222"/>
          <w:sz w:val="19"/>
          <w:szCs w:val="19"/>
          <w:lang w:val="en-US" w:eastAsia="ja-JP"/>
        </w:rPr>
        <w:t>IxAP</w:t>
      </w:r>
      <w:proofErr w:type="spellEnd"/>
      <w:r w:rsidRPr="00156F9F">
        <w:rPr>
          <w:rFonts w:ascii="Arial" w:eastAsia="MS PGothic" w:hAnsi="Arial" w:cs="Arial"/>
          <w:color w:val="222222"/>
          <w:sz w:val="19"/>
          <w:szCs w:val="19"/>
          <w:lang w:val="en-US" w:eastAsia="ja-JP"/>
        </w:rPr>
        <w:t>/IDHF 2018. The purpose of the abstracts aims at coordinating efforts on aging-related important themes specifically:</w:t>
      </w:r>
      <w:bookmarkEnd w:id="11"/>
      <w:bookmarkEnd w:id="12"/>
    </w:p>
    <w:p w14:paraId="65058B9F" w14:textId="77777777" w:rsidR="00A506B6" w:rsidRPr="00156F9F" w:rsidRDefault="00A506B6" w:rsidP="00A506B6">
      <w:pPr>
        <w:shd w:val="clear" w:color="auto" w:fill="FFFFFF"/>
        <w:rPr>
          <w:rFonts w:ascii="Arial" w:eastAsia="MS PGothic" w:hAnsi="Arial" w:cs="Arial"/>
          <w:color w:val="222222"/>
          <w:sz w:val="19"/>
          <w:szCs w:val="19"/>
          <w:lang w:val="en-US" w:eastAsia="ja-JP"/>
        </w:rPr>
      </w:pPr>
    </w:p>
    <w:p w14:paraId="20CA5032" w14:textId="77777777" w:rsidR="00A506B6" w:rsidRPr="00156F9F" w:rsidRDefault="00A506B6" w:rsidP="00A506B6">
      <w:pPr>
        <w:shd w:val="clear" w:color="auto" w:fill="FFFFFF"/>
        <w:rPr>
          <w:rFonts w:ascii="Arial" w:eastAsia="MS PGothic" w:hAnsi="Arial" w:cs="Arial"/>
          <w:color w:val="222222"/>
          <w:sz w:val="19"/>
          <w:szCs w:val="19"/>
          <w:lang w:val="en-US" w:eastAsia="ja-JP"/>
        </w:rPr>
      </w:pPr>
      <w:r w:rsidRPr="00156F9F">
        <w:rPr>
          <w:rFonts w:ascii="Arial" w:eastAsia="MS PGothic" w:hAnsi="Arial" w:cs="Arial"/>
          <w:color w:val="222222"/>
          <w:sz w:val="19"/>
          <w:szCs w:val="19"/>
          <w:lang w:val="en-US" w:eastAsia="ja-JP"/>
        </w:rPr>
        <w:t>1. To strengthen the state-of-art by synthesizing research efforts that are presently fragmented over various disciplines</w:t>
      </w:r>
    </w:p>
    <w:p w14:paraId="0C734431" w14:textId="77777777" w:rsidR="00A506B6" w:rsidRPr="00156F9F" w:rsidRDefault="00A506B6" w:rsidP="00A506B6">
      <w:pPr>
        <w:shd w:val="clear" w:color="auto" w:fill="FFFFFF"/>
        <w:rPr>
          <w:rFonts w:ascii="Arial" w:eastAsia="MS PGothic" w:hAnsi="Arial" w:cs="Arial"/>
          <w:color w:val="222222"/>
          <w:sz w:val="19"/>
          <w:szCs w:val="19"/>
          <w:lang w:val="en-US" w:eastAsia="ja-JP"/>
        </w:rPr>
      </w:pPr>
    </w:p>
    <w:p w14:paraId="3D0BBDDA" w14:textId="77777777" w:rsidR="00A506B6" w:rsidRPr="00156F9F" w:rsidRDefault="00A506B6" w:rsidP="00A506B6">
      <w:pPr>
        <w:shd w:val="clear" w:color="auto" w:fill="FFFFFF"/>
        <w:rPr>
          <w:rFonts w:ascii="Arial" w:eastAsia="MS PGothic" w:hAnsi="Arial" w:cs="Arial"/>
          <w:color w:val="222222"/>
          <w:sz w:val="19"/>
          <w:szCs w:val="19"/>
          <w:lang w:val="en-US" w:eastAsia="ja-JP"/>
        </w:rPr>
      </w:pPr>
      <w:r w:rsidRPr="00156F9F">
        <w:rPr>
          <w:rFonts w:ascii="Arial" w:eastAsia="MS PGothic" w:hAnsi="Arial" w:cs="Arial"/>
          <w:color w:val="222222"/>
          <w:sz w:val="19"/>
          <w:szCs w:val="19"/>
          <w:lang w:val="en-US" w:eastAsia="ja-JP"/>
        </w:rPr>
        <w:t>2. To investigate user behaviors when manipulating smart devices and services (e.g. eye-hand coordination, cognitive load, motor control, etc.)</w:t>
      </w:r>
    </w:p>
    <w:p w14:paraId="067F3AED" w14:textId="77777777" w:rsidR="00A506B6" w:rsidRPr="00156F9F" w:rsidRDefault="00A506B6" w:rsidP="00A506B6">
      <w:pPr>
        <w:shd w:val="clear" w:color="auto" w:fill="FFFFFF"/>
        <w:rPr>
          <w:rFonts w:ascii="Arial" w:eastAsia="MS PGothic" w:hAnsi="Arial" w:cs="Arial"/>
          <w:color w:val="222222"/>
          <w:sz w:val="19"/>
          <w:szCs w:val="19"/>
          <w:lang w:val="en-US" w:eastAsia="ja-JP"/>
        </w:rPr>
      </w:pPr>
    </w:p>
    <w:p w14:paraId="5A044AB2" w14:textId="77777777" w:rsidR="00A506B6" w:rsidRPr="00156F9F" w:rsidRDefault="00A506B6" w:rsidP="00A506B6">
      <w:pPr>
        <w:shd w:val="clear" w:color="auto" w:fill="FFFFFF"/>
        <w:rPr>
          <w:rFonts w:ascii="Arial" w:eastAsia="MS PGothic" w:hAnsi="Arial" w:cs="Arial"/>
          <w:color w:val="222222"/>
          <w:sz w:val="19"/>
          <w:szCs w:val="19"/>
          <w:lang w:val="en-US" w:eastAsia="ja-JP"/>
        </w:rPr>
      </w:pPr>
      <w:r w:rsidRPr="00156F9F">
        <w:rPr>
          <w:rFonts w:ascii="Arial" w:eastAsia="MS PGothic" w:hAnsi="Arial" w:cs="Arial"/>
          <w:color w:val="222222"/>
          <w:sz w:val="19"/>
          <w:szCs w:val="19"/>
          <w:lang w:val="en-US" w:eastAsia="ja-JP"/>
        </w:rPr>
        <w:t>3. To validate the influence of using modern technologies in preventing physical and mental declines (e.g., serious game, VR, meditation, etc.)</w:t>
      </w:r>
    </w:p>
    <w:p w14:paraId="71B27C22" w14:textId="77777777" w:rsidR="00A506B6" w:rsidRPr="00156F9F" w:rsidRDefault="00A506B6" w:rsidP="00A506B6">
      <w:pPr>
        <w:shd w:val="clear" w:color="auto" w:fill="FFFFFF"/>
        <w:rPr>
          <w:rFonts w:ascii="Arial" w:eastAsia="MS PGothic" w:hAnsi="Arial" w:cs="Arial"/>
          <w:color w:val="222222"/>
          <w:sz w:val="19"/>
          <w:szCs w:val="19"/>
          <w:lang w:val="en-US" w:eastAsia="ja-JP"/>
        </w:rPr>
      </w:pPr>
    </w:p>
    <w:p w14:paraId="67510CA6" w14:textId="77777777" w:rsidR="00A506B6" w:rsidRPr="00156F9F" w:rsidRDefault="00A506B6" w:rsidP="00A506B6">
      <w:pPr>
        <w:shd w:val="clear" w:color="auto" w:fill="FFFFFF"/>
        <w:rPr>
          <w:rFonts w:ascii="Arial" w:eastAsia="MS PGothic" w:hAnsi="Arial" w:cs="Arial"/>
          <w:color w:val="222222"/>
          <w:sz w:val="19"/>
          <w:szCs w:val="19"/>
          <w:lang w:val="en-US" w:eastAsia="ja-JP"/>
        </w:rPr>
      </w:pPr>
      <w:r w:rsidRPr="00156F9F">
        <w:rPr>
          <w:rFonts w:ascii="Arial" w:eastAsia="MS PGothic" w:hAnsi="Arial" w:cs="Arial"/>
          <w:color w:val="222222"/>
          <w:sz w:val="19"/>
          <w:szCs w:val="19"/>
          <w:lang w:val="en-US" w:eastAsia="ja-JP"/>
        </w:rPr>
        <w:t>4. To develop a set of research practices and design guidelines to senior-centered computing from both functionalities and aesthetics aspect</w:t>
      </w:r>
    </w:p>
    <w:p w14:paraId="2B5F3684" w14:textId="77777777" w:rsidR="00A506B6" w:rsidRPr="00156F9F" w:rsidRDefault="00A506B6" w:rsidP="00A506B6">
      <w:pPr>
        <w:shd w:val="clear" w:color="auto" w:fill="FFFFFF"/>
        <w:rPr>
          <w:rFonts w:ascii="Arial" w:eastAsia="MS PGothic" w:hAnsi="Arial" w:cs="Arial"/>
          <w:color w:val="222222"/>
          <w:sz w:val="19"/>
          <w:szCs w:val="19"/>
          <w:lang w:val="en-US" w:eastAsia="ja-JP"/>
        </w:rPr>
      </w:pPr>
    </w:p>
    <w:p w14:paraId="7EBB233E" w14:textId="77777777" w:rsidR="00A506B6" w:rsidRPr="00156F9F" w:rsidRDefault="00A506B6" w:rsidP="00A506B6">
      <w:pPr>
        <w:shd w:val="clear" w:color="auto" w:fill="FFFFFF"/>
        <w:rPr>
          <w:rFonts w:ascii="Arial" w:eastAsia="MS PGothic" w:hAnsi="Arial" w:cs="Arial"/>
          <w:color w:val="222222"/>
          <w:sz w:val="19"/>
          <w:szCs w:val="19"/>
          <w:lang w:val="en-US" w:eastAsia="ja-JP"/>
        </w:rPr>
      </w:pPr>
      <w:r w:rsidRPr="00156F9F">
        <w:rPr>
          <w:rFonts w:ascii="Arial" w:eastAsia="MS PGothic" w:hAnsi="Arial" w:cs="Arial"/>
          <w:color w:val="222222"/>
          <w:sz w:val="19"/>
          <w:szCs w:val="19"/>
          <w:lang w:val="en-US" w:eastAsia="ja-JP"/>
        </w:rPr>
        <w:t>5. To build a community by bringing experts together from different disciplines including HCI, Cognitive Psychology, Gerontology, and Accessibility domains</w:t>
      </w:r>
    </w:p>
    <w:p w14:paraId="6C43F1B0" w14:textId="77777777" w:rsidR="00A506B6" w:rsidRPr="00156F9F" w:rsidRDefault="00A506B6" w:rsidP="00A506B6">
      <w:pPr>
        <w:shd w:val="clear" w:color="auto" w:fill="FFFFFF"/>
        <w:rPr>
          <w:rFonts w:ascii="Arial" w:eastAsia="MS PGothic" w:hAnsi="Arial" w:cs="Arial"/>
          <w:color w:val="222222"/>
          <w:sz w:val="19"/>
          <w:szCs w:val="19"/>
          <w:lang w:val="en-US" w:eastAsia="ja-JP"/>
        </w:rPr>
      </w:pPr>
    </w:p>
    <w:p w14:paraId="059BE9FF" w14:textId="77777777" w:rsidR="00A506B6" w:rsidRPr="00156F9F" w:rsidRDefault="00A506B6" w:rsidP="00A506B6">
      <w:pPr>
        <w:shd w:val="clear" w:color="auto" w:fill="FFFFFF"/>
        <w:rPr>
          <w:rFonts w:ascii="Arial" w:eastAsia="MS PGothic" w:hAnsi="Arial" w:cs="Arial"/>
          <w:color w:val="222222"/>
          <w:sz w:val="19"/>
          <w:szCs w:val="19"/>
          <w:lang w:val="en-US" w:eastAsia="ja-JP"/>
        </w:rPr>
      </w:pPr>
      <w:r w:rsidRPr="00156F9F">
        <w:rPr>
          <w:rFonts w:ascii="Arial" w:eastAsia="MS PGothic" w:hAnsi="Arial" w:cs="Arial"/>
          <w:color w:val="222222"/>
          <w:sz w:val="19"/>
          <w:szCs w:val="19"/>
          <w:lang w:val="en-US" w:eastAsia="ja-JP"/>
        </w:rPr>
        <w:t>6. To raise awareness among the community people in which issues about older adult have not been well considered.</w:t>
      </w:r>
    </w:p>
    <w:p w14:paraId="496C9542" w14:textId="77777777" w:rsidR="00A506B6" w:rsidRPr="00156F9F" w:rsidRDefault="00A506B6" w:rsidP="00A506B6">
      <w:pPr>
        <w:shd w:val="clear" w:color="auto" w:fill="FFFFFF"/>
        <w:rPr>
          <w:rFonts w:ascii="Arial" w:eastAsia="MS PGothic" w:hAnsi="Arial" w:cs="Arial"/>
          <w:color w:val="222222"/>
          <w:sz w:val="19"/>
          <w:szCs w:val="19"/>
          <w:lang w:val="en-US" w:eastAsia="ja-JP"/>
        </w:rPr>
      </w:pPr>
    </w:p>
    <w:p w14:paraId="65A6D29A" w14:textId="77777777" w:rsidR="00A506B6" w:rsidRPr="00156F9F" w:rsidRDefault="00A506B6" w:rsidP="00A506B6">
      <w:pPr>
        <w:shd w:val="clear" w:color="auto" w:fill="FFFFFF"/>
        <w:rPr>
          <w:rFonts w:ascii="Arial" w:eastAsia="MS PGothic" w:hAnsi="Arial" w:cs="Arial"/>
          <w:color w:val="222222"/>
          <w:sz w:val="19"/>
          <w:szCs w:val="19"/>
          <w:lang w:val="en-US" w:eastAsia="ja-JP"/>
        </w:rPr>
      </w:pPr>
    </w:p>
    <w:p w14:paraId="4BEA3EAD" w14:textId="19D1388E" w:rsidR="00A506B6" w:rsidRPr="00156F9F" w:rsidRDefault="00A506B6" w:rsidP="00A506B6">
      <w:pPr>
        <w:shd w:val="clear" w:color="auto" w:fill="FFFFFF"/>
        <w:rPr>
          <w:rFonts w:ascii="Arial" w:eastAsia="MS PGothic" w:hAnsi="Arial" w:cs="Arial"/>
          <w:color w:val="222222"/>
          <w:sz w:val="19"/>
          <w:szCs w:val="19"/>
          <w:lang w:val="en-US" w:eastAsia="ja-JP"/>
        </w:rPr>
      </w:pPr>
      <w:r w:rsidRPr="00156F9F">
        <w:rPr>
          <w:rFonts w:ascii="Arial" w:eastAsia="MS PGothic" w:hAnsi="Arial" w:cs="Arial"/>
          <w:color w:val="222222"/>
          <w:sz w:val="19"/>
          <w:szCs w:val="19"/>
          <w:lang w:val="en-US" w:eastAsia="ja-JP"/>
        </w:rPr>
        <w:t>Presentation Type: oral communication</w:t>
      </w:r>
    </w:p>
    <w:p w14:paraId="74735FCA" w14:textId="77777777" w:rsidR="00A506B6" w:rsidRPr="00156F9F" w:rsidRDefault="00A506B6" w:rsidP="00A506B6">
      <w:pPr>
        <w:shd w:val="clear" w:color="auto" w:fill="FFFFFF"/>
        <w:rPr>
          <w:rFonts w:ascii="Arial" w:eastAsia="MS PGothic" w:hAnsi="Arial" w:cs="Arial"/>
          <w:color w:val="222222"/>
          <w:sz w:val="19"/>
          <w:szCs w:val="19"/>
          <w:lang w:val="en-US" w:eastAsia="ja-JP"/>
        </w:rPr>
      </w:pPr>
      <w:r w:rsidRPr="00156F9F">
        <w:rPr>
          <w:rFonts w:ascii="Arial" w:eastAsia="MS PGothic" w:hAnsi="Arial" w:cs="Arial"/>
          <w:color w:val="222222"/>
          <w:sz w:val="19"/>
          <w:szCs w:val="19"/>
          <w:lang w:val="en-US" w:eastAsia="ja-JP"/>
        </w:rPr>
        <w:t>Abstract text: 500 words maximum</w:t>
      </w:r>
    </w:p>
    <w:p w14:paraId="092ECCA3" w14:textId="77777777" w:rsidR="00A506B6" w:rsidRPr="00156F9F" w:rsidRDefault="00A506B6" w:rsidP="00A506B6">
      <w:pPr>
        <w:shd w:val="clear" w:color="auto" w:fill="FFFFFF"/>
        <w:rPr>
          <w:rFonts w:ascii="Arial" w:eastAsia="MS PGothic" w:hAnsi="Arial" w:cs="Arial"/>
          <w:color w:val="222222"/>
          <w:sz w:val="19"/>
          <w:szCs w:val="19"/>
          <w:lang w:val="en-US" w:eastAsia="ja-JP"/>
        </w:rPr>
      </w:pPr>
      <w:r w:rsidRPr="00156F9F">
        <w:rPr>
          <w:rFonts w:ascii="Arial" w:eastAsia="MS PGothic" w:hAnsi="Arial" w:cs="Arial"/>
          <w:color w:val="222222"/>
          <w:sz w:val="19"/>
          <w:szCs w:val="19"/>
          <w:lang w:val="en-US" w:eastAsia="ja-JP"/>
        </w:rPr>
        <w:t>Language: English</w:t>
      </w:r>
    </w:p>
    <w:p w14:paraId="6E6DFE9C" w14:textId="77777777" w:rsidR="00A506B6" w:rsidRPr="00156F9F" w:rsidRDefault="00A506B6" w:rsidP="00A506B6">
      <w:pPr>
        <w:shd w:val="clear" w:color="auto" w:fill="FFFFFF"/>
        <w:rPr>
          <w:rFonts w:ascii="Arial" w:eastAsia="MS PGothic" w:hAnsi="Arial" w:cs="Arial"/>
          <w:color w:val="222222"/>
          <w:sz w:val="19"/>
          <w:szCs w:val="19"/>
          <w:lang w:val="en-US" w:eastAsia="ja-JP"/>
        </w:rPr>
      </w:pPr>
    </w:p>
    <w:p w14:paraId="0CCDAB60" w14:textId="77777777" w:rsidR="00A506B6" w:rsidRPr="00156F9F" w:rsidRDefault="00A506B6" w:rsidP="00A506B6">
      <w:pPr>
        <w:shd w:val="clear" w:color="auto" w:fill="FFFFFF"/>
        <w:rPr>
          <w:rFonts w:ascii="Arial" w:eastAsia="MS PGothic" w:hAnsi="Arial" w:cs="Arial"/>
          <w:color w:val="222222"/>
          <w:sz w:val="19"/>
          <w:szCs w:val="19"/>
          <w:lang w:val="en-US" w:eastAsia="ja-JP"/>
        </w:rPr>
      </w:pPr>
      <w:r w:rsidRPr="00156F9F">
        <w:rPr>
          <w:rFonts w:ascii="Arial" w:eastAsia="MS PGothic" w:hAnsi="Arial" w:cs="Arial"/>
          <w:color w:val="222222"/>
          <w:sz w:val="19"/>
          <w:szCs w:val="19"/>
          <w:lang w:val="en-US" w:eastAsia="ja-JP"/>
        </w:rPr>
        <w:t>Tips </w:t>
      </w:r>
    </w:p>
    <w:p w14:paraId="4934295D" w14:textId="425A55E8" w:rsidR="00A506B6" w:rsidRPr="00156F9F" w:rsidRDefault="00A506B6" w:rsidP="00A506B6">
      <w:pPr>
        <w:shd w:val="clear" w:color="auto" w:fill="FFFFFF"/>
        <w:rPr>
          <w:rFonts w:ascii="Arial" w:eastAsia="MS PGothic" w:hAnsi="Arial" w:cs="Arial"/>
          <w:color w:val="222222"/>
          <w:sz w:val="19"/>
          <w:szCs w:val="19"/>
          <w:lang w:val="en-US" w:eastAsia="ja-JP"/>
        </w:rPr>
      </w:pPr>
      <w:r w:rsidRPr="00156F9F">
        <w:rPr>
          <w:rFonts w:ascii="Arial" w:eastAsia="MS PGothic" w:hAnsi="Arial" w:cs="Arial"/>
          <w:color w:val="222222"/>
          <w:sz w:val="19"/>
          <w:szCs w:val="19"/>
          <w:lang w:val="en-US" w:eastAsia="ja-JP"/>
        </w:rPr>
        <w:t xml:space="preserve">1. Each abstract must include a correct description of objectives, material and methods, results and conclusions so that the Program Committee of the </w:t>
      </w:r>
      <w:proofErr w:type="spellStart"/>
      <w:r w:rsidRPr="00156F9F">
        <w:rPr>
          <w:rFonts w:ascii="Arial" w:eastAsia="MS PGothic" w:hAnsi="Arial" w:cs="Arial"/>
          <w:color w:val="222222"/>
          <w:sz w:val="19"/>
          <w:szCs w:val="19"/>
          <w:lang w:val="en-US" w:eastAsia="ja-JP"/>
        </w:rPr>
        <w:t>IxAP</w:t>
      </w:r>
      <w:proofErr w:type="spellEnd"/>
      <w:r w:rsidRPr="00156F9F">
        <w:rPr>
          <w:rFonts w:ascii="Arial" w:eastAsia="MS PGothic" w:hAnsi="Arial" w:cs="Arial"/>
          <w:color w:val="222222"/>
          <w:sz w:val="19"/>
          <w:szCs w:val="19"/>
          <w:lang w:val="en-US" w:eastAsia="ja-JP"/>
        </w:rPr>
        <w:t>/IDHF 2018 can make a correct review</w:t>
      </w:r>
    </w:p>
    <w:p w14:paraId="7123A40E" w14:textId="5ADDC529" w:rsidR="00A506B6" w:rsidRPr="00156F9F" w:rsidRDefault="00A506B6" w:rsidP="00A506B6">
      <w:pPr>
        <w:shd w:val="clear" w:color="auto" w:fill="FFFFFF"/>
        <w:rPr>
          <w:rFonts w:ascii="Arial" w:eastAsia="MS PGothic" w:hAnsi="Arial" w:cs="Arial"/>
          <w:color w:val="222222"/>
          <w:sz w:val="19"/>
          <w:szCs w:val="19"/>
          <w:lang w:val="en-US" w:eastAsia="ja-JP"/>
        </w:rPr>
      </w:pPr>
      <w:r w:rsidRPr="00156F9F">
        <w:rPr>
          <w:rFonts w:ascii="Arial" w:eastAsia="MS PGothic" w:hAnsi="Arial" w:cs="Arial"/>
          <w:color w:val="222222"/>
          <w:sz w:val="19"/>
          <w:szCs w:val="19"/>
          <w:lang w:val="en-US" w:eastAsia="ja-JP"/>
        </w:rPr>
        <w:t>2. Please use the template</w:t>
      </w:r>
      <w:r w:rsidRPr="00156F9F">
        <w:rPr>
          <w:rFonts w:ascii="Arial" w:eastAsia="MS PGothic" w:hAnsi="Arial" w:cs="Arial"/>
          <w:color w:val="222222"/>
          <w:sz w:val="19"/>
          <w:szCs w:val="19"/>
          <w:lang w:val="en-US" w:eastAsia="ja-JP"/>
        </w:rPr>
        <w:t xml:space="preserve"> [Link]</w:t>
      </w:r>
      <w:r w:rsidRPr="00156F9F">
        <w:rPr>
          <w:rFonts w:ascii="Arial" w:eastAsia="MS PGothic" w:hAnsi="Arial" w:cs="Arial"/>
          <w:color w:val="222222"/>
          <w:sz w:val="19"/>
          <w:szCs w:val="19"/>
          <w:lang w:val="en-US" w:eastAsia="ja-JP"/>
        </w:rPr>
        <w:t xml:space="preserve"> above for writing your abstract</w:t>
      </w:r>
    </w:p>
    <w:p w14:paraId="09275816" w14:textId="4DD6CF68" w:rsidR="00A506B6" w:rsidRPr="00156F9F" w:rsidRDefault="00156F9F" w:rsidP="00A506B6">
      <w:pPr>
        <w:shd w:val="clear" w:color="auto" w:fill="FFFFFF"/>
        <w:rPr>
          <w:rFonts w:ascii="Arial" w:eastAsia="MS PGothic" w:hAnsi="Arial" w:cs="Arial"/>
          <w:color w:val="222222"/>
          <w:sz w:val="19"/>
          <w:szCs w:val="19"/>
          <w:lang w:val="en-US" w:eastAsia="ja-JP"/>
        </w:rPr>
      </w:pPr>
      <w:r w:rsidRPr="00156F9F">
        <w:rPr>
          <w:rFonts w:ascii="Arial" w:eastAsia="等线" w:hAnsi="Arial" w:cs="Arial"/>
          <w:color w:val="222222"/>
          <w:sz w:val="19"/>
          <w:szCs w:val="19"/>
          <w:lang w:val="en-US" w:eastAsia="zh-CN"/>
        </w:rPr>
        <w:t>3</w:t>
      </w:r>
      <w:r w:rsidR="00A506B6" w:rsidRPr="00156F9F">
        <w:rPr>
          <w:rFonts w:ascii="Arial" w:eastAsia="MS PGothic" w:hAnsi="Arial" w:cs="Arial"/>
          <w:color w:val="222222"/>
          <w:sz w:val="19"/>
          <w:szCs w:val="19"/>
          <w:lang w:val="en-US" w:eastAsia="ja-JP"/>
        </w:rPr>
        <w:t xml:space="preserve">. All abstracts will be reviewed by at least two members of the </w:t>
      </w:r>
      <w:proofErr w:type="spellStart"/>
      <w:r w:rsidR="00A506B6" w:rsidRPr="00156F9F">
        <w:rPr>
          <w:rFonts w:ascii="Arial" w:eastAsia="MS PGothic" w:hAnsi="Arial" w:cs="Arial"/>
          <w:color w:val="222222"/>
          <w:sz w:val="19"/>
          <w:szCs w:val="19"/>
          <w:lang w:val="en-US" w:eastAsia="ja-JP"/>
        </w:rPr>
        <w:t>IxAP</w:t>
      </w:r>
      <w:proofErr w:type="spellEnd"/>
      <w:r w:rsidR="00A506B6" w:rsidRPr="00156F9F">
        <w:rPr>
          <w:rFonts w:ascii="Arial" w:eastAsia="MS PGothic" w:hAnsi="Arial" w:cs="Arial"/>
          <w:color w:val="222222"/>
          <w:sz w:val="19"/>
          <w:szCs w:val="19"/>
          <w:lang w:val="en-US" w:eastAsia="ja-JP"/>
        </w:rPr>
        <w:t>/IDHF Program Committee</w:t>
      </w:r>
    </w:p>
    <w:p w14:paraId="456AEA0E" w14:textId="528869BC" w:rsidR="00A506B6" w:rsidRPr="00156F9F" w:rsidRDefault="00156F9F" w:rsidP="00A506B6">
      <w:pPr>
        <w:shd w:val="clear" w:color="auto" w:fill="FFFFFF"/>
        <w:rPr>
          <w:rFonts w:ascii="Arial" w:eastAsia="MS PGothic" w:hAnsi="Arial" w:cs="Arial"/>
          <w:color w:val="222222"/>
          <w:sz w:val="19"/>
          <w:szCs w:val="19"/>
          <w:lang w:val="en-US" w:eastAsia="ja-JP"/>
        </w:rPr>
      </w:pPr>
      <w:r w:rsidRPr="00156F9F">
        <w:rPr>
          <w:rFonts w:ascii="Arial" w:eastAsia="等线" w:hAnsi="Arial" w:cs="Arial"/>
          <w:color w:val="222222"/>
          <w:sz w:val="19"/>
          <w:szCs w:val="19"/>
          <w:lang w:val="en-US" w:eastAsia="zh-CN"/>
        </w:rPr>
        <w:t>4</w:t>
      </w:r>
      <w:r w:rsidR="00A506B6" w:rsidRPr="00156F9F">
        <w:rPr>
          <w:rFonts w:ascii="Arial" w:eastAsia="MS PGothic" w:hAnsi="Arial" w:cs="Arial"/>
          <w:color w:val="222222"/>
          <w:sz w:val="19"/>
          <w:szCs w:val="19"/>
          <w:lang w:val="en-US" w:eastAsia="ja-JP"/>
        </w:rPr>
        <w:t xml:space="preserve">. For accepted abstracts, the presenting authors are required to be in attendance at their oral/poster </w:t>
      </w:r>
      <w:proofErr w:type="gramStart"/>
      <w:r w:rsidR="00A506B6" w:rsidRPr="00156F9F">
        <w:rPr>
          <w:rFonts w:ascii="Arial" w:eastAsia="MS PGothic" w:hAnsi="Arial" w:cs="Arial"/>
          <w:color w:val="222222"/>
          <w:sz w:val="19"/>
          <w:szCs w:val="19"/>
          <w:lang w:val="en-US" w:eastAsia="ja-JP"/>
        </w:rPr>
        <w:t>sessions .</w:t>
      </w:r>
      <w:proofErr w:type="gramEnd"/>
    </w:p>
    <w:p w14:paraId="5AB5953B" w14:textId="77777777" w:rsidR="00A506B6" w:rsidRPr="00156F9F" w:rsidRDefault="00A506B6" w:rsidP="00553058">
      <w:pPr>
        <w:spacing w:line="360" w:lineRule="auto"/>
        <w:jc w:val="both"/>
        <w:rPr>
          <w:rFonts w:ascii="Arial" w:hAnsi="Arial" w:cs="Arial"/>
          <w:noProof/>
          <w:sz w:val="20"/>
          <w:lang w:val="en-AU"/>
        </w:rPr>
      </w:pPr>
      <w:bookmarkStart w:id="13" w:name="_GoBack"/>
      <w:bookmarkEnd w:id="13"/>
    </w:p>
    <w:sectPr w:rsidR="00A506B6" w:rsidRPr="00156F9F" w:rsidSect="006D4571">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nxiangshi@gmail.com" w:date="2018-07-30T10:44:00Z" w:initials="r">
    <w:p w14:paraId="4FD8A8FE" w14:textId="1126830C" w:rsidR="00B97FBE" w:rsidRPr="00B97FBE" w:rsidRDefault="00B97FBE">
      <w:pPr>
        <w:pStyle w:val="af1"/>
        <w:rPr>
          <w:rFonts w:ascii="宋体" w:eastAsia="宋体" w:hAnsi="宋体" w:cs="宋体"/>
          <w:lang w:eastAsia="zh-CN"/>
        </w:rPr>
      </w:pPr>
      <w:r>
        <w:rPr>
          <w:rStyle w:val="af0"/>
        </w:rPr>
        <w:annotationRef/>
      </w:r>
      <w:r w:rsidR="00E03942">
        <w:rPr>
          <w:rFonts w:ascii="宋体" w:eastAsia="宋体" w:hAnsi="宋体" w:cs="宋体" w:hint="eastAsia"/>
          <w:noProof/>
          <w:lang w:eastAsia="zh-CN"/>
        </w:rPr>
        <w:t>这个内容是从哪里来的？ 如果不是自己的，需要换成我们自己的文章，或已经过期的知识产权</w:t>
      </w:r>
    </w:p>
  </w:comment>
  <w:comment w:id="1" w:author="李 洋" w:date="2018-07-31T06:00:00Z" w:initials="李">
    <w:p w14:paraId="4B47AB02" w14:textId="70BB849C" w:rsidR="004D78EA" w:rsidRDefault="004D78EA">
      <w:pPr>
        <w:pStyle w:val="af1"/>
        <w:rPr>
          <w:lang w:eastAsia="zh-CN"/>
        </w:rPr>
      </w:pPr>
      <w:r>
        <w:rPr>
          <w:rStyle w:val="af0"/>
        </w:rPr>
        <w:annotationRef/>
      </w:r>
      <w:r>
        <w:rPr>
          <w:rFonts w:ascii="等线" w:eastAsia="等线" w:hAnsi="等线" w:hint="eastAsia"/>
          <w:lang w:eastAsia="zh-CN"/>
        </w:rPr>
        <w:t>这个是用于测试的“乱数</w:t>
      </w:r>
      <w:r w:rsidR="00B357D5">
        <w:rPr>
          <w:rFonts w:ascii="等线" w:eastAsia="等线" w:hAnsi="等线" w:hint="eastAsia"/>
          <w:lang w:eastAsia="zh-CN"/>
        </w:rPr>
        <w:t>假文</w:t>
      </w:r>
      <w:r>
        <w:rPr>
          <w:rFonts w:ascii="等线" w:eastAsia="等线" w:hAnsi="等线" w:hint="eastAsia"/>
          <w:lang w:eastAsia="zh-CN"/>
        </w:rPr>
        <w:t>”</w:t>
      </w:r>
      <w:r w:rsidR="00B357D5">
        <w:rPr>
          <w:rFonts w:ascii="等线" w:eastAsia="等线" w:hAnsi="等线" w:hint="eastAsia"/>
          <w:lang w:eastAsia="zh-CN"/>
        </w:rPr>
        <w:t>，用于测试排版。具体信息请见：</w:t>
      </w:r>
      <w:r w:rsidR="00B357D5" w:rsidRPr="00B357D5">
        <w:rPr>
          <w:rFonts w:ascii="等线" w:eastAsia="等线" w:hAnsi="等线"/>
          <w:lang w:eastAsia="zh-CN"/>
        </w:rPr>
        <w:t>https://www.jianshu.com/p/e6fdd2dce19c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D8A8FE" w15:done="0"/>
  <w15:commentEx w15:paraId="4B47AB02" w15:paraIdParent="4FD8A8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D8A8FE" w16cid:durableId="1F0A7746"/>
  <w16cid:commentId w16cid:paraId="4B47AB02" w16cid:durableId="1F0A79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D0D92" w14:textId="77777777" w:rsidR="00C22F39" w:rsidRDefault="00C22F39" w:rsidP="00553058">
      <w:r>
        <w:separator/>
      </w:r>
    </w:p>
  </w:endnote>
  <w:endnote w:type="continuationSeparator" w:id="0">
    <w:p w14:paraId="5A6CDD88" w14:textId="77777777" w:rsidR="00C22F39" w:rsidRDefault="00C22F39" w:rsidP="00553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357FF" w14:textId="77777777" w:rsidR="00C22F39" w:rsidRDefault="00C22F39" w:rsidP="00553058">
      <w:r>
        <w:separator/>
      </w:r>
    </w:p>
  </w:footnote>
  <w:footnote w:type="continuationSeparator" w:id="0">
    <w:p w14:paraId="54AB4AB1" w14:textId="77777777" w:rsidR="00C22F39" w:rsidRDefault="00C22F39" w:rsidP="0055305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洋">
    <w15:presenceInfo w15:providerId="Windows Live" w15:userId="b0a066cd04f03ef1"/>
  </w15:person>
  <w15:person w15:author="renxiangshi@gmail.com">
    <w15:presenceInfo w15:providerId="Windows Live" w15:userId="cb334a248f958a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7F2"/>
    <w:rsid w:val="0005471E"/>
    <w:rsid w:val="00156F9F"/>
    <w:rsid w:val="001D7316"/>
    <w:rsid w:val="002016F5"/>
    <w:rsid w:val="0024306B"/>
    <w:rsid w:val="00270772"/>
    <w:rsid w:val="003C487B"/>
    <w:rsid w:val="00433ACC"/>
    <w:rsid w:val="00444509"/>
    <w:rsid w:val="00445C15"/>
    <w:rsid w:val="004D78EA"/>
    <w:rsid w:val="00514ED0"/>
    <w:rsid w:val="00523264"/>
    <w:rsid w:val="00543411"/>
    <w:rsid w:val="00547CCF"/>
    <w:rsid w:val="00553058"/>
    <w:rsid w:val="00562614"/>
    <w:rsid w:val="006D4571"/>
    <w:rsid w:val="007F47F2"/>
    <w:rsid w:val="0096380C"/>
    <w:rsid w:val="009858A3"/>
    <w:rsid w:val="00A506B6"/>
    <w:rsid w:val="00AA0C6F"/>
    <w:rsid w:val="00AF7E45"/>
    <w:rsid w:val="00B357D5"/>
    <w:rsid w:val="00B97FBE"/>
    <w:rsid w:val="00BE6DA6"/>
    <w:rsid w:val="00C056AD"/>
    <w:rsid w:val="00C22F39"/>
    <w:rsid w:val="00DA242E"/>
    <w:rsid w:val="00E03942"/>
    <w:rsid w:val="00EC735A"/>
    <w:rsid w:val="00F57F8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83FD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53058"/>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53058"/>
    <w:rPr>
      <w:rFonts w:asciiTheme="majorHAnsi" w:eastAsiaTheme="majorEastAsia" w:hAnsiTheme="majorHAnsi" w:cstheme="majorBidi"/>
      <w:spacing w:val="-10"/>
      <w:kern w:val="28"/>
      <w:sz w:val="56"/>
      <w:szCs w:val="56"/>
    </w:rPr>
  </w:style>
  <w:style w:type="paragraph" w:customStyle="1" w:styleId="Authors">
    <w:name w:val="Authors"/>
    <w:basedOn w:val="a"/>
    <w:next w:val="Institute"/>
    <w:link w:val="AuthorsChar"/>
    <w:qFormat/>
    <w:rsid w:val="00553058"/>
    <w:pPr>
      <w:ind w:firstLine="284"/>
      <w:jc w:val="center"/>
    </w:pPr>
    <w:rPr>
      <w:rFonts w:ascii="Times New Roman" w:hAnsi="Times New Roman"/>
      <w:sz w:val="26"/>
      <w:lang w:val="en-US"/>
    </w:rPr>
  </w:style>
  <w:style w:type="character" w:customStyle="1" w:styleId="AuthorsChar">
    <w:name w:val="Authors Char"/>
    <w:basedOn w:val="a0"/>
    <w:link w:val="Authors"/>
    <w:rsid w:val="00553058"/>
    <w:rPr>
      <w:rFonts w:ascii="Times New Roman" w:eastAsiaTheme="minorEastAsia" w:hAnsi="Times New Roman"/>
      <w:sz w:val="26"/>
      <w:lang w:val="en-US"/>
    </w:rPr>
  </w:style>
  <w:style w:type="paragraph" w:customStyle="1" w:styleId="Institute">
    <w:name w:val="Institute"/>
    <w:basedOn w:val="Authors"/>
    <w:link w:val="InstituteChar"/>
    <w:qFormat/>
    <w:rsid w:val="00553058"/>
    <w:rPr>
      <w:sz w:val="20"/>
    </w:rPr>
  </w:style>
  <w:style w:type="character" w:customStyle="1" w:styleId="InstituteChar">
    <w:name w:val="Institute Char"/>
    <w:basedOn w:val="AuthorsChar"/>
    <w:link w:val="Institute"/>
    <w:rsid w:val="00553058"/>
    <w:rPr>
      <w:rFonts w:ascii="Times New Roman" w:eastAsiaTheme="minorEastAsia" w:hAnsi="Times New Roman"/>
      <w:sz w:val="20"/>
      <w:lang w:val="en-US"/>
    </w:rPr>
  </w:style>
  <w:style w:type="character" w:customStyle="1" w:styleId="Monospaced">
    <w:name w:val="Monospaced"/>
    <w:basedOn w:val="a0"/>
    <w:uiPriority w:val="1"/>
    <w:qFormat/>
    <w:rsid w:val="00553058"/>
    <w:rPr>
      <w:rFonts w:ascii="Courier" w:hAnsi="Courier"/>
    </w:rPr>
  </w:style>
  <w:style w:type="paragraph" w:styleId="a5">
    <w:name w:val="footnote text"/>
    <w:basedOn w:val="a"/>
    <w:link w:val="a6"/>
    <w:uiPriority w:val="99"/>
    <w:unhideWhenUsed/>
    <w:rsid w:val="00553058"/>
    <w:pPr>
      <w:ind w:firstLine="284"/>
      <w:jc w:val="both"/>
    </w:pPr>
    <w:rPr>
      <w:rFonts w:ascii="Times New Roman" w:hAnsi="Times New Roman"/>
      <w:sz w:val="16"/>
      <w:lang w:val="en-US"/>
    </w:rPr>
  </w:style>
  <w:style w:type="character" w:customStyle="1" w:styleId="a6">
    <w:name w:val="脚注文本 字符"/>
    <w:basedOn w:val="a0"/>
    <w:link w:val="a5"/>
    <w:uiPriority w:val="99"/>
    <w:rsid w:val="00553058"/>
    <w:rPr>
      <w:rFonts w:ascii="Times New Roman" w:eastAsiaTheme="minorEastAsia" w:hAnsi="Times New Roman"/>
      <w:sz w:val="16"/>
      <w:lang w:val="en-US"/>
    </w:rPr>
  </w:style>
  <w:style w:type="character" w:styleId="a7">
    <w:name w:val="footnote reference"/>
    <w:basedOn w:val="a0"/>
    <w:uiPriority w:val="99"/>
    <w:unhideWhenUsed/>
    <w:rsid w:val="00553058"/>
    <w:rPr>
      <w:vertAlign w:val="superscript"/>
    </w:rPr>
  </w:style>
  <w:style w:type="paragraph" w:styleId="a8">
    <w:name w:val="header"/>
    <w:basedOn w:val="a"/>
    <w:link w:val="a9"/>
    <w:uiPriority w:val="99"/>
    <w:unhideWhenUsed/>
    <w:rsid w:val="00445C15"/>
    <w:pPr>
      <w:tabs>
        <w:tab w:val="center" w:pos="4680"/>
        <w:tab w:val="right" w:pos="9360"/>
      </w:tabs>
    </w:pPr>
  </w:style>
  <w:style w:type="character" w:customStyle="1" w:styleId="a9">
    <w:name w:val="页眉 字符"/>
    <w:basedOn w:val="a0"/>
    <w:link w:val="a8"/>
    <w:uiPriority w:val="99"/>
    <w:rsid w:val="00445C15"/>
  </w:style>
  <w:style w:type="paragraph" w:styleId="aa">
    <w:name w:val="footer"/>
    <w:basedOn w:val="a"/>
    <w:link w:val="ab"/>
    <w:uiPriority w:val="99"/>
    <w:unhideWhenUsed/>
    <w:rsid w:val="00445C15"/>
    <w:pPr>
      <w:tabs>
        <w:tab w:val="center" w:pos="4680"/>
        <w:tab w:val="right" w:pos="9360"/>
      </w:tabs>
    </w:pPr>
  </w:style>
  <w:style w:type="character" w:customStyle="1" w:styleId="ab">
    <w:name w:val="页脚 字符"/>
    <w:basedOn w:val="a0"/>
    <w:link w:val="aa"/>
    <w:uiPriority w:val="99"/>
    <w:rsid w:val="00445C15"/>
  </w:style>
  <w:style w:type="paragraph" w:styleId="ac">
    <w:name w:val="caption"/>
    <w:basedOn w:val="a"/>
    <w:next w:val="a"/>
    <w:uiPriority w:val="35"/>
    <w:unhideWhenUsed/>
    <w:qFormat/>
    <w:rsid w:val="00445C15"/>
    <w:pPr>
      <w:spacing w:after="200"/>
    </w:pPr>
    <w:rPr>
      <w:i/>
      <w:iCs/>
      <w:color w:val="44546A" w:themeColor="text2"/>
      <w:sz w:val="18"/>
      <w:szCs w:val="18"/>
    </w:rPr>
  </w:style>
  <w:style w:type="table" w:customStyle="1" w:styleId="TableGrid1">
    <w:name w:val="Table Grid1"/>
    <w:basedOn w:val="a1"/>
    <w:next w:val="ad"/>
    <w:rsid w:val="00445C15"/>
    <w:rPr>
      <w:rFonts w:eastAsia="MS Mincho"/>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d">
    <w:name w:val="Table Grid"/>
    <w:basedOn w:val="a1"/>
    <w:uiPriority w:val="39"/>
    <w:rsid w:val="00445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1D7316"/>
    <w:rPr>
      <w:rFonts w:asciiTheme="majorHAnsi" w:eastAsiaTheme="majorEastAsia" w:hAnsiTheme="majorHAnsi" w:cstheme="majorBidi"/>
      <w:sz w:val="18"/>
      <w:szCs w:val="18"/>
    </w:rPr>
  </w:style>
  <w:style w:type="character" w:customStyle="1" w:styleId="af">
    <w:name w:val="批注框文本 字符"/>
    <w:basedOn w:val="a0"/>
    <w:link w:val="ae"/>
    <w:uiPriority w:val="99"/>
    <w:semiHidden/>
    <w:rsid w:val="001D7316"/>
    <w:rPr>
      <w:rFonts w:asciiTheme="majorHAnsi" w:eastAsiaTheme="majorEastAsia" w:hAnsiTheme="majorHAnsi" w:cstheme="majorBidi"/>
      <w:sz w:val="18"/>
      <w:szCs w:val="18"/>
    </w:rPr>
  </w:style>
  <w:style w:type="character" w:styleId="af0">
    <w:name w:val="annotation reference"/>
    <w:basedOn w:val="a0"/>
    <w:uiPriority w:val="99"/>
    <w:semiHidden/>
    <w:unhideWhenUsed/>
    <w:rsid w:val="00B97FBE"/>
    <w:rPr>
      <w:sz w:val="18"/>
      <w:szCs w:val="18"/>
    </w:rPr>
  </w:style>
  <w:style w:type="paragraph" w:styleId="af1">
    <w:name w:val="annotation text"/>
    <w:basedOn w:val="a"/>
    <w:link w:val="af2"/>
    <w:uiPriority w:val="99"/>
    <w:semiHidden/>
    <w:unhideWhenUsed/>
    <w:rsid w:val="00B97FBE"/>
  </w:style>
  <w:style w:type="character" w:customStyle="1" w:styleId="af2">
    <w:name w:val="批注文字 字符"/>
    <w:basedOn w:val="a0"/>
    <w:link w:val="af1"/>
    <w:uiPriority w:val="99"/>
    <w:semiHidden/>
    <w:rsid w:val="00B97FBE"/>
  </w:style>
  <w:style w:type="paragraph" w:styleId="af3">
    <w:name w:val="annotation subject"/>
    <w:basedOn w:val="af1"/>
    <w:next w:val="af1"/>
    <w:link w:val="af4"/>
    <w:uiPriority w:val="99"/>
    <w:semiHidden/>
    <w:unhideWhenUsed/>
    <w:rsid w:val="00B97FBE"/>
    <w:rPr>
      <w:b/>
      <w:bCs/>
    </w:rPr>
  </w:style>
  <w:style w:type="character" w:customStyle="1" w:styleId="af4">
    <w:name w:val="批注主题 字符"/>
    <w:basedOn w:val="af2"/>
    <w:link w:val="af3"/>
    <w:uiPriority w:val="99"/>
    <w:semiHidden/>
    <w:rsid w:val="00B97FBE"/>
    <w:rPr>
      <w:b/>
      <w:bCs/>
    </w:rPr>
  </w:style>
  <w:style w:type="paragraph" w:styleId="af5">
    <w:name w:val="Revision"/>
    <w:hidden/>
    <w:uiPriority w:val="99"/>
    <w:semiHidden/>
    <w:rsid w:val="00B97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490971">
      <w:bodyDiv w:val="1"/>
      <w:marLeft w:val="0"/>
      <w:marRight w:val="0"/>
      <w:marTop w:val="0"/>
      <w:marBottom w:val="0"/>
      <w:divBdr>
        <w:top w:val="none" w:sz="0" w:space="0" w:color="auto"/>
        <w:left w:val="none" w:sz="0" w:space="0" w:color="auto"/>
        <w:bottom w:val="none" w:sz="0" w:space="0" w:color="auto"/>
        <w:right w:val="none" w:sz="0" w:space="0" w:color="auto"/>
      </w:divBdr>
      <w:divsChild>
        <w:div w:id="118381010">
          <w:marLeft w:val="0"/>
          <w:marRight w:val="0"/>
          <w:marTop w:val="0"/>
          <w:marBottom w:val="0"/>
          <w:divBdr>
            <w:top w:val="none" w:sz="0" w:space="0" w:color="auto"/>
            <w:left w:val="none" w:sz="0" w:space="0" w:color="auto"/>
            <w:bottom w:val="none" w:sz="0" w:space="0" w:color="auto"/>
            <w:right w:val="none" w:sz="0" w:space="0" w:color="auto"/>
          </w:divBdr>
        </w:div>
        <w:div w:id="1692535621">
          <w:marLeft w:val="0"/>
          <w:marRight w:val="0"/>
          <w:marTop w:val="0"/>
          <w:marBottom w:val="0"/>
          <w:divBdr>
            <w:top w:val="none" w:sz="0" w:space="0" w:color="auto"/>
            <w:left w:val="none" w:sz="0" w:space="0" w:color="auto"/>
            <w:bottom w:val="none" w:sz="0" w:space="0" w:color="auto"/>
            <w:right w:val="none" w:sz="0" w:space="0" w:color="auto"/>
          </w:divBdr>
        </w:div>
        <w:div w:id="1623613038">
          <w:marLeft w:val="0"/>
          <w:marRight w:val="0"/>
          <w:marTop w:val="0"/>
          <w:marBottom w:val="0"/>
          <w:divBdr>
            <w:top w:val="none" w:sz="0" w:space="0" w:color="auto"/>
            <w:left w:val="none" w:sz="0" w:space="0" w:color="auto"/>
            <w:bottom w:val="none" w:sz="0" w:space="0" w:color="auto"/>
            <w:right w:val="none" w:sz="0" w:space="0" w:color="auto"/>
          </w:divBdr>
        </w:div>
        <w:div w:id="1462772531">
          <w:marLeft w:val="0"/>
          <w:marRight w:val="0"/>
          <w:marTop w:val="0"/>
          <w:marBottom w:val="0"/>
          <w:divBdr>
            <w:top w:val="none" w:sz="0" w:space="0" w:color="auto"/>
            <w:left w:val="none" w:sz="0" w:space="0" w:color="auto"/>
            <w:bottom w:val="none" w:sz="0" w:space="0" w:color="auto"/>
            <w:right w:val="none" w:sz="0" w:space="0" w:color="auto"/>
          </w:divBdr>
        </w:div>
        <w:div w:id="1848910079">
          <w:marLeft w:val="0"/>
          <w:marRight w:val="0"/>
          <w:marTop w:val="0"/>
          <w:marBottom w:val="0"/>
          <w:divBdr>
            <w:top w:val="none" w:sz="0" w:space="0" w:color="auto"/>
            <w:left w:val="none" w:sz="0" w:space="0" w:color="auto"/>
            <w:bottom w:val="none" w:sz="0" w:space="0" w:color="auto"/>
            <w:right w:val="none" w:sz="0" w:space="0" w:color="auto"/>
          </w:divBdr>
        </w:div>
        <w:div w:id="1611280357">
          <w:marLeft w:val="0"/>
          <w:marRight w:val="0"/>
          <w:marTop w:val="0"/>
          <w:marBottom w:val="0"/>
          <w:divBdr>
            <w:top w:val="none" w:sz="0" w:space="0" w:color="auto"/>
            <w:left w:val="none" w:sz="0" w:space="0" w:color="auto"/>
            <w:bottom w:val="none" w:sz="0" w:space="0" w:color="auto"/>
            <w:right w:val="none" w:sz="0" w:space="0" w:color="auto"/>
          </w:divBdr>
        </w:div>
        <w:div w:id="158272711">
          <w:marLeft w:val="0"/>
          <w:marRight w:val="0"/>
          <w:marTop w:val="0"/>
          <w:marBottom w:val="0"/>
          <w:divBdr>
            <w:top w:val="none" w:sz="0" w:space="0" w:color="auto"/>
            <w:left w:val="none" w:sz="0" w:space="0" w:color="auto"/>
            <w:bottom w:val="none" w:sz="0" w:space="0" w:color="auto"/>
            <w:right w:val="none" w:sz="0" w:space="0" w:color="auto"/>
          </w:divBdr>
        </w:div>
        <w:div w:id="1084453042">
          <w:marLeft w:val="0"/>
          <w:marRight w:val="0"/>
          <w:marTop w:val="0"/>
          <w:marBottom w:val="0"/>
          <w:divBdr>
            <w:top w:val="none" w:sz="0" w:space="0" w:color="auto"/>
            <w:left w:val="none" w:sz="0" w:space="0" w:color="auto"/>
            <w:bottom w:val="none" w:sz="0" w:space="0" w:color="auto"/>
            <w:right w:val="none" w:sz="0" w:space="0" w:color="auto"/>
          </w:divBdr>
        </w:div>
        <w:div w:id="206842542">
          <w:marLeft w:val="0"/>
          <w:marRight w:val="0"/>
          <w:marTop w:val="0"/>
          <w:marBottom w:val="0"/>
          <w:divBdr>
            <w:top w:val="none" w:sz="0" w:space="0" w:color="auto"/>
            <w:left w:val="none" w:sz="0" w:space="0" w:color="auto"/>
            <w:bottom w:val="none" w:sz="0" w:space="0" w:color="auto"/>
            <w:right w:val="none" w:sz="0" w:space="0" w:color="auto"/>
          </w:divBdr>
        </w:div>
        <w:div w:id="1546216082">
          <w:marLeft w:val="0"/>
          <w:marRight w:val="0"/>
          <w:marTop w:val="0"/>
          <w:marBottom w:val="0"/>
          <w:divBdr>
            <w:top w:val="none" w:sz="0" w:space="0" w:color="auto"/>
            <w:left w:val="none" w:sz="0" w:space="0" w:color="auto"/>
            <w:bottom w:val="none" w:sz="0" w:space="0" w:color="auto"/>
            <w:right w:val="none" w:sz="0" w:space="0" w:color="auto"/>
          </w:divBdr>
        </w:div>
        <w:div w:id="693729786">
          <w:marLeft w:val="0"/>
          <w:marRight w:val="0"/>
          <w:marTop w:val="0"/>
          <w:marBottom w:val="0"/>
          <w:divBdr>
            <w:top w:val="none" w:sz="0" w:space="0" w:color="auto"/>
            <w:left w:val="none" w:sz="0" w:space="0" w:color="auto"/>
            <w:bottom w:val="none" w:sz="0" w:space="0" w:color="auto"/>
            <w:right w:val="none" w:sz="0" w:space="0" w:color="auto"/>
          </w:divBdr>
        </w:div>
        <w:div w:id="102116650">
          <w:marLeft w:val="0"/>
          <w:marRight w:val="0"/>
          <w:marTop w:val="0"/>
          <w:marBottom w:val="0"/>
          <w:divBdr>
            <w:top w:val="none" w:sz="0" w:space="0" w:color="auto"/>
            <w:left w:val="none" w:sz="0" w:space="0" w:color="auto"/>
            <w:bottom w:val="none" w:sz="0" w:space="0" w:color="auto"/>
            <w:right w:val="none" w:sz="0" w:space="0" w:color="auto"/>
          </w:divBdr>
        </w:div>
        <w:div w:id="1272976076">
          <w:marLeft w:val="0"/>
          <w:marRight w:val="0"/>
          <w:marTop w:val="0"/>
          <w:marBottom w:val="0"/>
          <w:divBdr>
            <w:top w:val="none" w:sz="0" w:space="0" w:color="auto"/>
            <w:left w:val="none" w:sz="0" w:space="0" w:color="auto"/>
            <w:bottom w:val="none" w:sz="0" w:space="0" w:color="auto"/>
            <w:right w:val="none" w:sz="0" w:space="0" w:color="auto"/>
          </w:divBdr>
        </w:div>
        <w:div w:id="886530987">
          <w:marLeft w:val="0"/>
          <w:marRight w:val="0"/>
          <w:marTop w:val="0"/>
          <w:marBottom w:val="0"/>
          <w:divBdr>
            <w:top w:val="none" w:sz="0" w:space="0" w:color="auto"/>
            <w:left w:val="none" w:sz="0" w:space="0" w:color="auto"/>
            <w:bottom w:val="none" w:sz="0" w:space="0" w:color="auto"/>
            <w:right w:val="none" w:sz="0" w:space="0" w:color="auto"/>
          </w:divBdr>
        </w:div>
        <w:div w:id="987440430">
          <w:marLeft w:val="0"/>
          <w:marRight w:val="0"/>
          <w:marTop w:val="0"/>
          <w:marBottom w:val="0"/>
          <w:divBdr>
            <w:top w:val="none" w:sz="0" w:space="0" w:color="auto"/>
            <w:left w:val="none" w:sz="0" w:space="0" w:color="auto"/>
            <w:bottom w:val="none" w:sz="0" w:space="0" w:color="auto"/>
            <w:right w:val="none" w:sz="0" w:space="0" w:color="auto"/>
          </w:divBdr>
        </w:div>
        <w:div w:id="1965767475">
          <w:marLeft w:val="0"/>
          <w:marRight w:val="0"/>
          <w:marTop w:val="0"/>
          <w:marBottom w:val="0"/>
          <w:divBdr>
            <w:top w:val="none" w:sz="0" w:space="0" w:color="auto"/>
            <w:left w:val="none" w:sz="0" w:space="0" w:color="auto"/>
            <w:bottom w:val="none" w:sz="0" w:space="0" w:color="auto"/>
            <w:right w:val="none" w:sz="0" w:space="0" w:color="auto"/>
          </w:divBdr>
        </w:div>
        <w:div w:id="470487634">
          <w:marLeft w:val="0"/>
          <w:marRight w:val="0"/>
          <w:marTop w:val="0"/>
          <w:marBottom w:val="0"/>
          <w:divBdr>
            <w:top w:val="none" w:sz="0" w:space="0" w:color="auto"/>
            <w:left w:val="none" w:sz="0" w:space="0" w:color="auto"/>
            <w:bottom w:val="none" w:sz="0" w:space="0" w:color="auto"/>
            <w:right w:val="none" w:sz="0" w:space="0" w:color="auto"/>
          </w:divBdr>
        </w:div>
        <w:div w:id="1398556171">
          <w:marLeft w:val="0"/>
          <w:marRight w:val="0"/>
          <w:marTop w:val="0"/>
          <w:marBottom w:val="0"/>
          <w:divBdr>
            <w:top w:val="none" w:sz="0" w:space="0" w:color="auto"/>
            <w:left w:val="none" w:sz="0" w:space="0" w:color="auto"/>
            <w:bottom w:val="none" w:sz="0" w:space="0" w:color="auto"/>
            <w:right w:val="none" w:sz="0" w:space="0" w:color="auto"/>
          </w:divBdr>
        </w:div>
        <w:div w:id="535001442">
          <w:marLeft w:val="0"/>
          <w:marRight w:val="0"/>
          <w:marTop w:val="0"/>
          <w:marBottom w:val="0"/>
          <w:divBdr>
            <w:top w:val="none" w:sz="0" w:space="0" w:color="auto"/>
            <w:left w:val="none" w:sz="0" w:space="0" w:color="auto"/>
            <w:bottom w:val="none" w:sz="0" w:space="0" w:color="auto"/>
            <w:right w:val="none" w:sz="0" w:space="0" w:color="auto"/>
          </w:divBdr>
        </w:div>
        <w:div w:id="1178499221">
          <w:marLeft w:val="0"/>
          <w:marRight w:val="0"/>
          <w:marTop w:val="0"/>
          <w:marBottom w:val="0"/>
          <w:divBdr>
            <w:top w:val="none" w:sz="0" w:space="0" w:color="auto"/>
            <w:left w:val="none" w:sz="0" w:space="0" w:color="auto"/>
            <w:bottom w:val="none" w:sz="0" w:space="0" w:color="auto"/>
            <w:right w:val="none" w:sz="0" w:space="0" w:color="auto"/>
          </w:divBdr>
        </w:div>
        <w:div w:id="84426933">
          <w:marLeft w:val="0"/>
          <w:marRight w:val="0"/>
          <w:marTop w:val="0"/>
          <w:marBottom w:val="0"/>
          <w:divBdr>
            <w:top w:val="none" w:sz="0" w:space="0" w:color="auto"/>
            <w:left w:val="none" w:sz="0" w:space="0" w:color="auto"/>
            <w:bottom w:val="none" w:sz="0" w:space="0" w:color="auto"/>
            <w:right w:val="none" w:sz="0" w:space="0" w:color="auto"/>
          </w:divBdr>
        </w:div>
        <w:div w:id="84541669">
          <w:marLeft w:val="0"/>
          <w:marRight w:val="0"/>
          <w:marTop w:val="0"/>
          <w:marBottom w:val="0"/>
          <w:divBdr>
            <w:top w:val="none" w:sz="0" w:space="0" w:color="auto"/>
            <w:left w:val="none" w:sz="0" w:space="0" w:color="auto"/>
            <w:bottom w:val="none" w:sz="0" w:space="0" w:color="auto"/>
            <w:right w:val="none" w:sz="0" w:space="0" w:color="auto"/>
          </w:divBdr>
        </w:div>
        <w:div w:id="1285648314">
          <w:marLeft w:val="0"/>
          <w:marRight w:val="0"/>
          <w:marTop w:val="0"/>
          <w:marBottom w:val="0"/>
          <w:divBdr>
            <w:top w:val="none" w:sz="0" w:space="0" w:color="auto"/>
            <w:left w:val="none" w:sz="0" w:space="0" w:color="auto"/>
            <w:bottom w:val="none" w:sz="0" w:space="0" w:color="auto"/>
            <w:right w:val="none" w:sz="0" w:space="0" w:color="auto"/>
          </w:divBdr>
        </w:div>
        <w:div w:id="1546599893">
          <w:marLeft w:val="0"/>
          <w:marRight w:val="0"/>
          <w:marTop w:val="0"/>
          <w:marBottom w:val="0"/>
          <w:divBdr>
            <w:top w:val="none" w:sz="0" w:space="0" w:color="auto"/>
            <w:left w:val="none" w:sz="0" w:space="0" w:color="auto"/>
            <w:bottom w:val="none" w:sz="0" w:space="0" w:color="auto"/>
            <w:right w:val="none" w:sz="0" w:space="0" w:color="auto"/>
          </w:divBdr>
        </w:div>
        <w:div w:id="883368242">
          <w:marLeft w:val="0"/>
          <w:marRight w:val="0"/>
          <w:marTop w:val="0"/>
          <w:marBottom w:val="0"/>
          <w:divBdr>
            <w:top w:val="none" w:sz="0" w:space="0" w:color="auto"/>
            <w:left w:val="none" w:sz="0" w:space="0" w:color="auto"/>
            <w:bottom w:val="none" w:sz="0" w:space="0" w:color="auto"/>
            <w:right w:val="none" w:sz="0" w:space="0" w:color="auto"/>
          </w:divBdr>
        </w:div>
        <w:div w:id="273558966">
          <w:marLeft w:val="0"/>
          <w:marRight w:val="0"/>
          <w:marTop w:val="0"/>
          <w:marBottom w:val="0"/>
          <w:divBdr>
            <w:top w:val="none" w:sz="0" w:space="0" w:color="auto"/>
            <w:left w:val="none" w:sz="0" w:space="0" w:color="auto"/>
            <w:bottom w:val="none" w:sz="0" w:space="0" w:color="auto"/>
            <w:right w:val="none" w:sz="0" w:space="0" w:color="auto"/>
          </w:divBdr>
        </w:div>
        <w:div w:id="1036583422">
          <w:marLeft w:val="0"/>
          <w:marRight w:val="0"/>
          <w:marTop w:val="0"/>
          <w:marBottom w:val="0"/>
          <w:divBdr>
            <w:top w:val="none" w:sz="0" w:space="0" w:color="auto"/>
            <w:left w:val="none" w:sz="0" w:space="0" w:color="auto"/>
            <w:bottom w:val="none" w:sz="0" w:space="0" w:color="auto"/>
            <w:right w:val="none" w:sz="0" w:space="0" w:color="auto"/>
          </w:divBdr>
        </w:div>
        <w:div w:id="20136012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D42ACF-2A71-419B-AA0C-914B97B7A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576</Words>
  <Characters>3284</Characters>
  <Application>Microsoft Office Word</Application>
  <DocSecurity>0</DocSecurity>
  <Lines>27</Lines>
  <Paragraphs>7</Paragraphs>
  <ScaleCrop>false</ScaleCrop>
  <HeadingPairs>
    <vt:vector size="6" baseType="variant">
      <vt:variant>
        <vt:lpstr>タイトル</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Rass</dc:creator>
  <cp:keywords/>
  <dc:description/>
  <cp:lastModifiedBy>李 洋</cp:lastModifiedBy>
  <cp:revision>9</cp:revision>
  <dcterms:created xsi:type="dcterms:W3CDTF">2018-07-30T01:44:00Z</dcterms:created>
  <dcterms:modified xsi:type="dcterms:W3CDTF">2018-07-30T22:11:00Z</dcterms:modified>
</cp:coreProperties>
</file>